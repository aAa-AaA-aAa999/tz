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jc w:val="both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0" w:hanging="2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0" w:hanging="2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0" w:hanging="2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0" w:hanging="2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0" w:hanging="2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0" w:hanging="2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0" w:hanging="2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0" w:hanging="2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0" w:hanging="2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0" w:hanging="2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0" w:hanging="2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" w:hanging="4"/>
        <w:jc w:val="center"/>
        <w:rPr>
          <w:color w:val="000000"/>
          <w:sz w:val="44"/>
          <w:szCs w:val="4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" w:hanging="4"/>
        <w:jc w:val="center"/>
        <w:rPr>
          <w:color w:val="000000"/>
          <w:sz w:val="44"/>
          <w:szCs w:val="4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" w:hanging="4"/>
        <w:jc w:val="center"/>
        <w:rPr>
          <w:color w:val="000000"/>
          <w:sz w:val="44"/>
          <w:szCs w:val="4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" w:hanging="4"/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Техническое задание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0" w:hanging="2"/>
        <w:jc w:val="center"/>
        <w:rPr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t>Оглавление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0" w:hanging="2"/>
        <w:rPr>
          <w:color w:val="000000"/>
        </w:rPr>
      </w:pPr>
    </w:p>
    <w:tbl>
      <w:tblPr>
        <w:tblStyle w:val="18"/>
        <w:tblW w:w="9248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7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7" w:type="dxa"/>
          </w:tcPr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 w:firstLineChars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Общие требования</w:t>
            </w:r>
          </w:p>
        </w:tc>
        <w:tc>
          <w:tcPr>
            <w:tcW w:w="78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" w:hanging="3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1.1 Полное наименование приложения и ее условное обозначение</w:t>
            </w:r>
          </w:p>
        </w:tc>
        <w:tc>
          <w:tcPr>
            <w:tcW w:w="78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" w:hanging="3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</w:t>
            </w: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>2</w:t>
            </w:r>
            <w:r>
              <w:rPr>
                <w:color w:val="000000"/>
                <w:sz w:val="28"/>
                <w:szCs w:val="28"/>
              </w:rPr>
              <w:t xml:space="preserve"> Наименование организации-участников работ</w:t>
            </w:r>
          </w:p>
        </w:tc>
        <w:tc>
          <w:tcPr>
            <w:tcW w:w="78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" w:hanging="3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 Назначение и цели создания приложения</w:t>
            </w:r>
          </w:p>
        </w:tc>
        <w:tc>
          <w:tcPr>
            <w:tcW w:w="78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" w:hanging="3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2.1 Назначение приложения</w:t>
            </w:r>
          </w:p>
        </w:tc>
        <w:tc>
          <w:tcPr>
            <w:tcW w:w="78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" w:hanging="3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2.2 Цели создания приложения</w:t>
            </w:r>
          </w:p>
        </w:tc>
        <w:tc>
          <w:tcPr>
            <w:tcW w:w="78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" w:hanging="3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 Требования к системе</w:t>
            </w:r>
          </w:p>
        </w:tc>
        <w:tc>
          <w:tcPr>
            <w:tcW w:w="78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" w:hanging="3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3.1 Требования к структуре и функционирования системы</w:t>
            </w:r>
          </w:p>
        </w:tc>
        <w:tc>
          <w:tcPr>
            <w:tcW w:w="78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" w:hanging="3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3.2 Требования к надежности</w:t>
            </w:r>
          </w:p>
        </w:tc>
        <w:tc>
          <w:tcPr>
            <w:tcW w:w="78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" w:hanging="3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3.3 Функциональные требования</w:t>
            </w:r>
          </w:p>
        </w:tc>
        <w:tc>
          <w:tcPr>
            <w:tcW w:w="78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" w:hanging="3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технической эстетике</w:t>
            </w:r>
          </w:p>
        </w:tc>
        <w:tc>
          <w:tcPr>
            <w:tcW w:w="78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" w:hanging="3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3.4 Требования к содержимому приложения</w:t>
            </w:r>
          </w:p>
        </w:tc>
        <w:tc>
          <w:tcPr>
            <w:tcW w:w="781" w:type="dxa"/>
          </w:tcPr>
          <w:p>
            <w:pPr>
              <w:spacing w:line="240" w:lineRule="auto"/>
              <w:ind w:left="1" w:hanging="3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" w:hanging="3"/>
        <w:rPr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0" w:hanging="2"/>
        <w:rPr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t>Общие требования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80"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1.1 Полное наименование приложения и ее условное обозначение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80"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Полное наименование – приложение </w:t>
      </w:r>
      <w:r>
        <w:rPr>
          <w:rFonts w:hint="default"/>
          <w:color w:val="000000"/>
          <w:sz w:val="28"/>
          <w:szCs w:val="28"/>
          <w:lang w:val="ru-RU"/>
        </w:rPr>
        <w:t>«Решенмие уравнений методом дихотомии и итерации</w:t>
      </w:r>
      <w:r>
        <w:rPr>
          <w:color w:val="000000"/>
          <w:sz w:val="28"/>
          <w:szCs w:val="28"/>
        </w:rPr>
        <w:t xml:space="preserve">» рассчитанное </w:t>
      </w:r>
      <w:r>
        <w:rPr>
          <w:rFonts w:hint="default"/>
          <w:color w:val="000000"/>
          <w:sz w:val="28"/>
          <w:szCs w:val="28"/>
          <w:lang w:val="ru-RU"/>
        </w:rPr>
        <w:t>1 вид уравнений</w:t>
      </w:r>
      <w:r>
        <w:rPr>
          <w:color w:val="000000"/>
          <w:sz w:val="28"/>
          <w:szCs w:val="28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80"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</w:t>
      </w:r>
      <w:r>
        <w:rPr>
          <w:rFonts w:hint="default"/>
          <w:b/>
          <w:color w:val="000000"/>
          <w:sz w:val="28"/>
          <w:szCs w:val="28"/>
          <w:lang w:val="ru-RU"/>
        </w:rPr>
        <w:t>2</w:t>
      </w:r>
      <w:r>
        <w:rPr>
          <w:b/>
          <w:color w:val="000000"/>
          <w:sz w:val="28"/>
          <w:szCs w:val="28"/>
        </w:rPr>
        <w:t xml:space="preserve"> Наименование организации-участников работ</w:t>
      </w:r>
      <w:r>
        <w:rPr>
          <w:color w:val="000000"/>
          <w:sz w:val="28"/>
          <w:szCs w:val="28"/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80"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Исполнитель: разработчик</w:t>
      </w:r>
      <w:r>
        <w:rPr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</w:rPr>
        <w:t xml:space="preserve"> Туманина Анна</w:t>
      </w:r>
      <w:r>
        <w:rPr>
          <w:rFonts w:hint="default"/>
          <w:color w:val="000000"/>
          <w:sz w:val="28"/>
          <w:szCs w:val="28"/>
          <w:lang w:val="ru-RU"/>
        </w:rPr>
        <w:t xml:space="preserve"> и Парфёнова Татьяна</w:t>
      </w:r>
      <w:r>
        <w:rPr>
          <w:color w:val="000000"/>
          <w:sz w:val="28"/>
          <w:szCs w:val="28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80" w:line="360" w:lineRule="auto"/>
        <w:ind w:left="1" w:hanging="3"/>
        <w:jc w:val="both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2. Назначение и цели создания приложения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80"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2.1 Назначение приложения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80" w:line="360" w:lineRule="auto"/>
        <w:ind w:left="1" w:hanging="3"/>
        <w:jc w:val="both"/>
        <w:rPr>
          <w:color w:val="000000"/>
          <w:sz w:val="28"/>
          <w:szCs w:val="28"/>
        </w:rPr>
      </w:pPr>
      <w:ins w:id="0" w:author="А.Т." w:date="2022-11-01T12:27:25Z">
        <w:r>
          <w:rPr>
            <w:rFonts w:hint="default"/>
            <w:color w:val="000000"/>
            <w:sz w:val="28"/>
            <w:szCs w:val="28"/>
            <w:lang w:val="ru-RU"/>
          </w:rPr>
          <w:t>Эта программа будет полезна студентам и преподавателям. Её цель для учёных — сократить время ожидания результатов, а для студентов и преподавателей — самопроверка во время обучения. Сам проект будет актуален, пока будет актуально использование методов дихотомии и итераций для решения</w:t>
        </w:r>
      </w:ins>
      <w:r>
        <w:rPr>
          <w:rFonts w:hint="default"/>
          <w:color w:val="000000"/>
          <w:sz w:val="28"/>
          <w:szCs w:val="28"/>
          <w:lang w:val="ru-RU"/>
        </w:rPr>
        <w:tab/>
      </w:r>
      <w:ins w:id="1" w:author="А.Т." w:date="2022-11-01T12:27:25Z">
        <w:r>
          <w:rPr>
            <w:rFonts w:hint="default"/>
            <w:color w:val="000000"/>
            <w:sz w:val="28"/>
            <w:szCs w:val="28"/>
            <w:lang w:val="ru-RU"/>
          </w:rPr>
          <w:t>уравнений</w:t>
        </w:r>
      </w:ins>
      <w:r>
        <w:rPr>
          <w:rFonts w:hint="default"/>
          <w:color w:val="000000"/>
          <w:sz w:val="28"/>
          <w:szCs w:val="28"/>
          <w:lang w:val="ru-RU"/>
        </w:rPr>
        <w:t xml:space="preserve"> определённого вида</w:t>
      </w:r>
      <w:ins w:id="2" w:author="А.Т." w:date="2022-11-01T12:27:25Z">
        <w:r>
          <w:rPr>
            <w:rFonts w:hint="default"/>
            <w:color w:val="000000"/>
            <w:sz w:val="28"/>
            <w:szCs w:val="28"/>
            <w:lang w:val="ru-RU"/>
          </w:rPr>
          <w:t>.</w:t>
        </w:r>
      </w:ins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80"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2.2 Цели создания приложения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80"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 разработки – создание удобного электронного приложения, позволяющего людям </w:t>
      </w:r>
      <w:r>
        <w:rPr>
          <w:color w:val="000000"/>
          <w:sz w:val="28"/>
          <w:szCs w:val="28"/>
          <w:lang w:val="ru-RU"/>
        </w:rPr>
        <w:t>быстро</w:t>
      </w:r>
      <w:r>
        <w:rPr>
          <w:rFonts w:hint="default"/>
          <w:color w:val="000000"/>
          <w:sz w:val="28"/>
          <w:szCs w:val="28"/>
          <w:lang w:val="ru-RU"/>
        </w:rPr>
        <w:t xml:space="preserve"> получить решение уравнения 2-мя видами</w:t>
      </w:r>
      <w:r>
        <w:rPr>
          <w:color w:val="000000"/>
          <w:sz w:val="28"/>
          <w:szCs w:val="28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80"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Приложение должно быть разработано на языке Java в среде Intellij Idea. По окончании работ необходимо предоставить заказчику полностью готовое приложение которое не требует изменений.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80"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завершении работ Исполнитель обязан предоставить полностью функционирующее приложение.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80" w:line="360" w:lineRule="auto"/>
        <w:ind w:left="1" w:hanging="3"/>
        <w:jc w:val="both"/>
        <w:rPr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80" w:line="360" w:lineRule="auto"/>
        <w:ind w:left="1" w:hanging="3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3. Требования к системе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80" w:line="360" w:lineRule="auto"/>
        <w:ind w:left="1" w:hanging="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3.1 Требования к структуре и функционирования системы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решения поставленных задач, были сформированы и проанализированы основные проблемы, благодаря которым стало возможным вывести определенные требования к приложению: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line="36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совместимость приложения операционными системами Windows 7, Windows 10;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80" w:line="36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по функциональности. Разрабатываемое приложение должно обеспечивать быстрый доступ к просмотру, внесению данных  и редактированию записей за выбранный день.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80"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Интерфейс должен быть простым и понятым, в светлых оттенках, с интересным приятным дизайном, кнопками выделяющимися на фоне, среднего или крупного размера.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80"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3.2 Требования к надежности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80"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Приложение должно допускать ежедневное круглосуточное функционирование. Должна быть рассмотрена проблема потери данных.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80"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3.3 Функциональные требования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" w:hanging="3"/>
        <w:rPr>
          <w:color w:val="000000"/>
          <w:sz w:val="28"/>
          <w:szCs w:val="28"/>
        </w:rPr>
      </w:pPr>
      <w:r>
        <w:rPr>
          <w:sz w:val="28"/>
          <w:szCs w:val="28"/>
        </w:rPr>
        <w:t>Для п</w:t>
      </w:r>
      <w:r>
        <w:rPr>
          <w:color w:val="000000"/>
          <w:sz w:val="28"/>
          <w:szCs w:val="28"/>
        </w:rPr>
        <w:t>ользователя: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80" w:line="360" w:lineRule="auto"/>
        <w:ind w:left="1" w:hanging="3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— просмотр справочной информации касательно видов уравнений и способов их решений;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80" w:line="360" w:lineRule="auto"/>
        <w:ind w:left="1" w:hanging="3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— выбор спо</w:t>
      </w:r>
      <w:r>
        <w:rPr>
          <w:rFonts w:hint="default"/>
          <w:color w:val="000000"/>
          <w:sz w:val="28"/>
          <w:szCs w:val="28"/>
          <w:lang w:val="en-US"/>
        </w:rPr>
        <w:t>c</w:t>
      </w:r>
      <w:r>
        <w:rPr>
          <w:rFonts w:hint="default"/>
          <w:color w:val="000000"/>
          <w:sz w:val="28"/>
          <w:szCs w:val="28"/>
          <w:lang w:val="ru-RU"/>
        </w:rPr>
        <w:t>оба решения;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80" w:line="360" w:lineRule="auto"/>
        <w:ind w:left="1" w:hanging="3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— ввод значений, необходимых для решения уравнения;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80" w:line="360" w:lineRule="auto"/>
        <w:ind w:left="1" w:hanging="3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— вывод результата;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80" w:line="360" w:lineRule="auto"/>
        <w:ind w:left="1" w:hanging="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3.4 Требования к содержимому приложения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80" w:line="360" w:lineRule="auto"/>
        <w:ind w:left="1" w:hanging="3"/>
        <w:rPr>
          <w:sz w:val="28"/>
          <w:szCs w:val="28"/>
        </w:rPr>
      </w:pPr>
      <w:r>
        <w:rPr>
          <w:color w:val="000000"/>
          <w:sz w:val="28"/>
          <w:szCs w:val="28"/>
        </w:rPr>
        <w:t>Необходимо создать следующие окна приложения: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80" w:line="360" w:lineRule="auto"/>
        <w:ind w:left="1" w:hanging="3"/>
        <w:rPr>
          <w:sz w:val="28"/>
          <w:szCs w:val="28"/>
        </w:rPr>
      </w:pPr>
      <w:r>
        <w:rPr>
          <w:sz w:val="28"/>
          <w:szCs w:val="28"/>
          <w:lang w:val="ru-RU"/>
        </w:rPr>
        <w:t>Главное</w:t>
      </w:r>
      <w:r>
        <w:rPr>
          <w:rFonts w:hint="default"/>
          <w:sz w:val="28"/>
          <w:szCs w:val="28"/>
          <w:lang w:val="ru-RU"/>
        </w:rPr>
        <w:t xml:space="preserve"> окно</w:t>
      </w:r>
      <w:r>
        <w:rPr>
          <w:sz w:val="28"/>
          <w:szCs w:val="28"/>
        </w:rPr>
        <w:t xml:space="preserve"> которое должно содержать: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80"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rFonts w:hint="default"/>
          <w:sz w:val="28"/>
          <w:szCs w:val="28"/>
          <w:lang w:val="ru-RU"/>
        </w:rPr>
        <w:t>2 кнопки выбора метода решения</w:t>
      </w:r>
      <w:r>
        <w:rPr>
          <w:sz w:val="28"/>
          <w:szCs w:val="28"/>
        </w:rPr>
        <w:t>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80"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  <w:lang w:val="ru-RU"/>
        </w:rPr>
        <w:t>кнопка</w:t>
      </w:r>
      <w:r>
        <w:rPr>
          <w:rFonts w:hint="default"/>
          <w:sz w:val="28"/>
          <w:szCs w:val="28"/>
          <w:lang w:val="ru-RU"/>
        </w:rPr>
        <w:t xml:space="preserve"> открытия окна справочной информации</w:t>
      </w:r>
      <w:r>
        <w:rPr>
          <w:sz w:val="28"/>
          <w:szCs w:val="28"/>
        </w:rPr>
        <w:t>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80"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Окна </w:t>
      </w:r>
      <w:r>
        <w:rPr>
          <w:sz w:val="28"/>
          <w:szCs w:val="28"/>
          <w:lang w:val="ru-RU"/>
        </w:rPr>
        <w:t>решения</w:t>
      </w:r>
      <w:r>
        <w:rPr>
          <w:sz w:val="28"/>
          <w:szCs w:val="28"/>
        </w:rPr>
        <w:t xml:space="preserve">(1 шаблон для </w:t>
      </w:r>
      <w:r>
        <w:rPr>
          <w:sz w:val="28"/>
          <w:szCs w:val="28"/>
          <w:lang w:val="ru-RU"/>
        </w:rPr>
        <w:t>обоих</w:t>
      </w:r>
      <w:r>
        <w:rPr>
          <w:rFonts w:hint="default"/>
          <w:sz w:val="28"/>
          <w:szCs w:val="28"/>
          <w:lang w:val="ru-RU"/>
        </w:rPr>
        <w:t xml:space="preserve"> методов</w:t>
      </w:r>
      <w:r>
        <w:rPr>
          <w:sz w:val="28"/>
          <w:szCs w:val="28"/>
        </w:rPr>
        <w:t>)которое должно содержать: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rFonts w:hint="default"/>
          <w:sz w:val="28"/>
          <w:szCs w:val="28"/>
          <w:lang w:val="ru-RU"/>
        </w:rPr>
        <w:t>4 поля ввода коэффициентов</w:t>
      </w:r>
      <w:r>
        <w:rPr>
          <w:sz w:val="28"/>
          <w:szCs w:val="28"/>
        </w:rPr>
        <w:t>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rFonts w:hint="default"/>
          <w:sz w:val="28"/>
          <w:szCs w:val="28"/>
          <w:lang w:val="ru-RU"/>
        </w:rPr>
        <w:t>2 поля ввода верхних и нижних границ</w:t>
      </w:r>
      <w:r>
        <w:rPr>
          <w:sz w:val="28"/>
          <w:szCs w:val="28"/>
        </w:rPr>
        <w:t>;</w:t>
      </w:r>
    </w:p>
    <w:p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rFonts w:hint="default"/>
          <w:sz w:val="28"/>
          <w:szCs w:val="28"/>
          <w:lang w:val="ru-RU"/>
        </w:rPr>
        <w:t>1 поле ввода точности</w:t>
      </w:r>
      <w:r>
        <w:rPr>
          <w:sz w:val="28"/>
          <w:szCs w:val="28"/>
        </w:rPr>
        <w:t>;</w:t>
      </w:r>
    </w:p>
    <w:p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rFonts w:hint="default"/>
          <w:sz w:val="28"/>
          <w:szCs w:val="28"/>
          <w:lang w:val="ru-RU"/>
        </w:rPr>
        <w:t>кнопка запуска процесса решения</w:t>
      </w:r>
      <w:r>
        <w:rPr>
          <w:sz w:val="28"/>
          <w:szCs w:val="28"/>
        </w:rPr>
        <w:t>;</w:t>
      </w:r>
    </w:p>
    <w:p>
      <w:pPr>
        <w:spacing w:after="280"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  <w:lang w:val="ru-RU"/>
        </w:rPr>
        <w:t>поле</w:t>
      </w:r>
      <w:r>
        <w:rPr>
          <w:rFonts w:hint="default"/>
          <w:sz w:val="28"/>
          <w:szCs w:val="28"/>
          <w:lang w:val="ru-RU"/>
        </w:rPr>
        <w:t xml:space="preserve"> отображения ответа</w:t>
      </w:r>
      <w:bookmarkStart w:id="0" w:name="_GoBack"/>
      <w:bookmarkEnd w:id="0"/>
      <w:r>
        <w:rPr>
          <w:sz w:val="28"/>
          <w:szCs w:val="28"/>
        </w:rPr>
        <w:t>;</w:t>
      </w:r>
    </w:p>
    <w:p>
      <w:pPr>
        <w:spacing w:after="280" w:line="360" w:lineRule="auto"/>
        <w:ind w:left="1" w:hanging="3"/>
        <w:jc w:val="both"/>
        <w:rPr>
          <w:sz w:val="28"/>
          <w:szCs w:val="28"/>
        </w:rPr>
      </w:pPr>
    </w:p>
    <w:p>
      <w:pPr>
        <w:spacing w:after="280"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Окно </w:t>
      </w:r>
      <w:r>
        <w:rPr>
          <w:sz w:val="28"/>
          <w:szCs w:val="28"/>
          <w:lang w:val="ru-RU"/>
        </w:rPr>
        <w:t>справочной</w:t>
      </w:r>
      <w:r>
        <w:rPr>
          <w:rFonts w:hint="default"/>
          <w:sz w:val="28"/>
          <w:szCs w:val="28"/>
          <w:lang w:val="ru-RU"/>
        </w:rPr>
        <w:t xml:space="preserve"> информации</w:t>
      </w:r>
      <w:r>
        <w:rPr>
          <w:sz w:val="28"/>
          <w:szCs w:val="28"/>
        </w:rPr>
        <w:t xml:space="preserve"> должно содержать:</w:t>
      </w:r>
    </w:p>
    <w:p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текстовое поле </w:t>
      </w:r>
      <w:r>
        <w:rPr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  <w:lang w:val="ru-RU"/>
        </w:rPr>
        <w:t xml:space="preserve"> объяснением обоих методов</w:t>
      </w:r>
      <w:r>
        <w:rPr>
          <w:sz w:val="28"/>
          <w:szCs w:val="28"/>
        </w:rPr>
        <w:t>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0"/>
        </w:tabs>
        <w:spacing w:before="280" w:after="280" w:line="240" w:lineRule="auto"/>
        <w:ind w:left="0" w:hanging="2"/>
        <w:rPr>
          <w:color w:val="000000"/>
        </w:rPr>
      </w:pPr>
      <w:r>
        <w:br w:type="page"/>
      </w:r>
      <w:r>
        <w:rPr>
          <w:color w:val="000000"/>
          <w:sz w:val="32"/>
          <w:szCs w:val="32"/>
        </w:rPr>
        <w:t>Согласование и подписи сторон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Техническое задание согласованно и принято в разработку.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80" w:line="240" w:lineRule="auto"/>
        <w:ind w:left="0" w:hanging="2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80" w:line="240" w:lineRule="auto"/>
        <w:ind w:left="0" w:hanging="2"/>
        <w:rPr>
          <w:color w:val="00000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>От  Исполнителя: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                </w:t>
      </w:r>
      <w:r>
        <w:rPr>
          <w:rFonts w:ascii="Arial" w:hAnsi="Arial" w:eastAsia="Arial" w:cs="Arial"/>
          <w:color w:val="000000"/>
          <w:sz w:val="20"/>
          <w:szCs w:val="20"/>
        </w:rPr>
        <w:tab/>
      </w:r>
      <w:r>
        <w:rPr>
          <w:rFonts w:ascii="Arial" w:hAnsi="Arial" w:eastAsia="Arial" w:cs="Arial"/>
          <w:color w:val="000000"/>
          <w:sz w:val="20"/>
          <w:szCs w:val="20"/>
        </w:rPr>
        <w:tab/>
      </w:r>
      <w:r>
        <w:rPr>
          <w:rFonts w:ascii="Arial" w:hAnsi="Arial" w:eastAsia="Arial" w:cs="Arial"/>
          <w:color w:val="000000"/>
          <w:sz w:val="20"/>
          <w:szCs w:val="20"/>
        </w:rPr>
        <w:tab/>
      </w:r>
      <w:r>
        <w:rPr>
          <w:rFonts w:ascii="Arial" w:hAnsi="Arial" w:eastAsia="Arial" w:cs="Arial"/>
          <w:color w:val="000000"/>
          <w:sz w:val="20"/>
          <w:szCs w:val="20"/>
        </w:rPr>
        <w:tab/>
      </w:r>
      <w:r>
        <w:rPr>
          <w:rFonts w:ascii="Arial" w:hAnsi="Arial" w:eastAsia="Arial" w:cs="Arial"/>
          <w:b/>
          <w:color w:val="000000"/>
          <w:sz w:val="20"/>
          <w:szCs w:val="20"/>
        </w:rPr>
        <w:t>От Заказчика:</w:t>
      </w:r>
      <w:r>
        <w:rPr>
          <w:color w:val="000000"/>
        </w:rPr>
        <w:t> 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80" w:line="240" w:lineRule="auto"/>
        <w:ind w:left="0" w:hanging="2"/>
        <w:rPr>
          <w:color w:val="000000"/>
        </w:rPr>
      </w:pPr>
      <w:r>
        <w:rPr>
          <w:rFonts w:ascii="Arial" w:hAnsi="Arial" w:eastAsia="Arial" w:cs="Arial"/>
          <w:color w:val="000000"/>
          <w:sz w:val="20"/>
          <w:szCs w:val="20"/>
        </w:rPr>
        <w:t>_______________ (_________________)      </w:t>
      </w:r>
      <w:r>
        <w:rPr>
          <w:rFonts w:ascii="Arial" w:hAnsi="Arial" w:eastAsia="Arial" w:cs="Arial"/>
          <w:color w:val="000000"/>
          <w:sz w:val="20"/>
          <w:szCs w:val="20"/>
        </w:rPr>
        <w:tab/>
      </w:r>
      <w:r>
        <w:rPr>
          <w:rFonts w:ascii="Arial" w:hAnsi="Arial" w:eastAsia="Arial" w:cs="Arial"/>
          <w:color w:val="000000"/>
          <w:sz w:val="20"/>
          <w:szCs w:val="20"/>
        </w:rPr>
        <w:tab/>
      </w:r>
      <w:r>
        <w:rPr>
          <w:rFonts w:ascii="Arial" w:hAnsi="Arial" w:eastAsia="Arial" w:cs="Arial"/>
          <w:color w:val="000000"/>
          <w:sz w:val="20"/>
          <w:szCs w:val="20"/>
        </w:rPr>
        <w:t xml:space="preserve"> _______________ (___________________)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80" w:line="240" w:lineRule="auto"/>
        <w:ind w:left="0" w:hanging="2"/>
        <w:rPr>
          <w:color w:val="00000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           (Подпись)                  </w:t>
      </w:r>
      <w:r>
        <w:rPr>
          <w:rFonts w:ascii="Arial" w:hAnsi="Arial" w:eastAsia="Arial" w:cs="Arial"/>
          <w:color w:val="000000"/>
          <w:sz w:val="20"/>
          <w:szCs w:val="20"/>
        </w:rPr>
        <w:tab/>
      </w:r>
      <w:r>
        <w:rPr>
          <w:rFonts w:ascii="Arial" w:hAnsi="Arial" w:eastAsia="Arial" w:cs="Arial"/>
          <w:color w:val="000000"/>
          <w:sz w:val="20"/>
          <w:szCs w:val="20"/>
        </w:rPr>
        <w:tab/>
      </w:r>
      <w:r>
        <w:rPr>
          <w:rFonts w:ascii="Arial" w:hAnsi="Arial" w:eastAsia="Arial" w:cs="Arial"/>
          <w:color w:val="000000"/>
          <w:sz w:val="20"/>
          <w:szCs w:val="20"/>
        </w:rPr>
        <w:tab/>
      </w:r>
      <w:r>
        <w:rPr>
          <w:rFonts w:ascii="Arial" w:hAnsi="Arial" w:eastAsia="Arial" w:cs="Arial"/>
          <w:color w:val="000000"/>
          <w:sz w:val="20"/>
          <w:szCs w:val="20"/>
        </w:rPr>
        <w:tab/>
      </w:r>
      <w:r>
        <w:rPr>
          <w:rFonts w:ascii="Arial" w:hAnsi="Arial" w:eastAsia="Arial" w:cs="Arial"/>
          <w:color w:val="000000"/>
          <w:sz w:val="20"/>
          <w:szCs w:val="20"/>
        </w:rPr>
        <w:tab/>
      </w:r>
      <w:r>
        <w:rPr>
          <w:rFonts w:ascii="Arial" w:hAnsi="Arial" w:eastAsia="Arial" w:cs="Arial"/>
          <w:color w:val="000000"/>
          <w:sz w:val="20"/>
          <w:szCs w:val="20"/>
        </w:rPr>
        <w:t>(Подпись) 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80" w:line="240" w:lineRule="auto"/>
        <w:ind w:left="0" w:hanging="2"/>
        <w:rPr>
          <w:color w:val="000000"/>
        </w:rPr>
      </w:pPr>
      <w:r>
        <w:rPr>
          <w:color w:val="000000"/>
        </w:rPr>
        <w:t>         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80" w:line="240" w:lineRule="auto"/>
        <w:ind w:left="0" w:hanging="2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80" w:line="240" w:lineRule="auto"/>
        <w:ind w:left="0" w:hanging="2"/>
        <w:rPr>
          <w:color w:val="000000"/>
        </w:rPr>
      </w:pPr>
      <w:r>
        <w:rPr>
          <w:color w:val="000000"/>
        </w:rPr>
        <w:t>   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     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80" w:line="240" w:lineRule="auto"/>
        <w:ind w:left="0" w:hanging="2"/>
        <w:rPr>
          <w:color w:val="000000"/>
        </w:rPr>
      </w:pPr>
      <w:r>
        <w:rPr>
          <w:color w:val="000000"/>
        </w:rPr>
        <w:t>      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  М.П.               </w:t>
      </w:r>
      <w:r>
        <w:rPr>
          <w:rFonts w:ascii="Arial" w:hAnsi="Arial" w:eastAsia="Arial" w:cs="Arial"/>
          <w:color w:val="000000"/>
          <w:sz w:val="20"/>
          <w:szCs w:val="20"/>
        </w:rPr>
        <w:tab/>
      </w:r>
      <w:r>
        <w:rPr>
          <w:rFonts w:ascii="Arial" w:hAnsi="Arial" w:eastAsia="Arial" w:cs="Arial"/>
          <w:color w:val="000000"/>
          <w:sz w:val="20"/>
          <w:szCs w:val="20"/>
        </w:rPr>
        <w:tab/>
      </w:r>
      <w:r>
        <w:rPr>
          <w:rFonts w:ascii="Arial" w:hAnsi="Arial" w:eastAsia="Arial" w:cs="Arial"/>
          <w:color w:val="000000"/>
          <w:sz w:val="20"/>
          <w:szCs w:val="20"/>
        </w:rPr>
        <w:tab/>
      </w:r>
      <w:r>
        <w:rPr>
          <w:rFonts w:ascii="Arial" w:hAnsi="Arial" w:eastAsia="Arial" w:cs="Arial"/>
          <w:color w:val="000000"/>
          <w:sz w:val="20"/>
          <w:szCs w:val="20"/>
        </w:rPr>
        <w:tab/>
      </w:r>
      <w:r>
        <w:rPr>
          <w:rFonts w:ascii="Arial" w:hAnsi="Arial" w:eastAsia="Arial" w:cs="Arial"/>
          <w:color w:val="000000"/>
          <w:sz w:val="20"/>
          <w:szCs w:val="20"/>
        </w:rPr>
        <w:tab/>
      </w:r>
      <w:r>
        <w:rPr>
          <w:rFonts w:ascii="Arial" w:hAnsi="Arial" w:eastAsia="Arial" w:cs="Arial"/>
          <w:color w:val="000000"/>
          <w:sz w:val="20"/>
          <w:szCs w:val="20"/>
        </w:rPr>
        <w:tab/>
      </w:r>
      <w:r>
        <w:rPr>
          <w:rFonts w:ascii="Arial" w:hAnsi="Arial" w:eastAsia="Arial" w:cs="Arial"/>
          <w:color w:val="000000"/>
          <w:sz w:val="20"/>
          <w:szCs w:val="20"/>
        </w:rPr>
        <w:t>М.П.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0" w:hanging="2"/>
        <w:rPr>
          <w:color w:val="000000"/>
        </w:rPr>
      </w:pPr>
    </w:p>
    <w:sectPr>
      <w:footerReference r:id="rId5" w:type="default"/>
      <w:footerReference r:id="rId6" w:type="even"/>
      <w:pgSz w:w="11906" w:h="16838"/>
      <w:pgMar w:top="1134" w:right="850" w:bottom="1134" w:left="1701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+ Основной текст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6</w:t>
    </w:r>
    <w:r>
      <w:rPr>
        <w:color w:val="000000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CF159D"/>
    <w:multiLevelType w:val="multilevel"/>
    <w:tmpl w:val="40CF159D"/>
    <w:lvl w:ilvl="0" w:tentative="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78" w:hanging="360"/>
      </w:pPr>
    </w:lvl>
    <w:lvl w:ilvl="2" w:tentative="0">
      <w:start w:val="1"/>
      <w:numFmt w:val="lowerRoman"/>
      <w:lvlText w:val="%3."/>
      <w:lvlJc w:val="right"/>
      <w:pPr>
        <w:ind w:left="1798" w:hanging="180"/>
      </w:pPr>
    </w:lvl>
    <w:lvl w:ilvl="3" w:tentative="0">
      <w:start w:val="1"/>
      <w:numFmt w:val="decimal"/>
      <w:lvlText w:val="%4."/>
      <w:lvlJc w:val="left"/>
      <w:pPr>
        <w:ind w:left="2518" w:hanging="360"/>
      </w:pPr>
    </w:lvl>
    <w:lvl w:ilvl="4" w:tentative="0">
      <w:start w:val="1"/>
      <w:numFmt w:val="lowerLetter"/>
      <w:lvlText w:val="%5."/>
      <w:lvlJc w:val="left"/>
      <w:pPr>
        <w:ind w:left="3238" w:hanging="360"/>
      </w:pPr>
    </w:lvl>
    <w:lvl w:ilvl="5" w:tentative="0">
      <w:start w:val="1"/>
      <w:numFmt w:val="lowerRoman"/>
      <w:lvlText w:val="%6."/>
      <w:lvlJc w:val="right"/>
      <w:pPr>
        <w:ind w:left="3958" w:hanging="180"/>
      </w:pPr>
    </w:lvl>
    <w:lvl w:ilvl="6" w:tentative="0">
      <w:start w:val="1"/>
      <w:numFmt w:val="decimal"/>
      <w:lvlText w:val="%7."/>
      <w:lvlJc w:val="left"/>
      <w:pPr>
        <w:ind w:left="4678" w:hanging="360"/>
      </w:pPr>
    </w:lvl>
    <w:lvl w:ilvl="7" w:tentative="0">
      <w:start w:val="1"/>
      <w:numFmt w:val="lowerLetter"/>
      <w:lvlText w:val="%8."/>
      <w:lvlJc w:val="left"/>
      <w:pPr>
        <w:ind w:left="5398" w:hanging="360"/>
      </w:pPr>
    </w:lvl>
    <w:lvl w:ilvl="8" w:tentative="0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А.Т.">
    <w15:presenceInfo w15:providerId="None" w15:userId="А.Т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3EF"/>
    <w:rsid w:val="000F2A78"/>
    <w:rsid w:val="00AB2580"/>
    <w:rsid w:val="00BB43EF"/>
    <w:rsid w:val="00BE4568"/>
    <w:rsid w:val="3C547736"/>
    <w:rsid w:val="3DD0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uiPriority w:val="0"/>
    <w:pPr>
      <w:suppressAutoHyphens/>
      <w:spacing w:line="1" w:lineRule="atLeast"/>
      <w:ind w:left="-1" w:leftChars="-1" w:hanging="1" w:hangingChars="1"/>
      <w:textAlignment w:val="top"/>
      <w:outlineLvl w:val="0"/>
    </w:pPr>
    <w:rPr>
      <w:rFonts w:ascii="Times New Roman" w:hAnsi="Times New Roman" w:eastAsia="Times New Roman" w:cs="Times New Roman"/>
      <w:position w:val="-1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page number"/>
    <w:basedOn w:val="8"/>
    <w:uiPriority w:val="0"/>
    <w:rPr>
      <w:w w:val="100"/>
      <w:position w:val="-1"/>
      <w:vertAlign w:val="baseline"/>
      <w:cs w:val="0"/>
    </w:rPr>
  </w:style>
  <w:style w:type="paragraph" w:styleId="11">
    <w:name w:val="header"/>
    <w:basedOn w:val="1"/>
    <w:uiPriority w:val="0"/>
    <w:pPr>
      <w:tabs>
        <w:tab w:val="center" w:pos="4677"/>
        <w:tab w:val="right" w:pos="9355"/>
      </w:tabs>
    </w:pPr>
  </w:style>
  <w:style w:type="paragraph" w:styleId="12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3">
    <w:name w:val="footer"/>
    <w:basedOn w:val="1"/>
    <w:uiPriority w:val="0"/>
    <w:pPr>
      <w:tabs>
        <w:tab w:val="center" w:pos="4677"/>
        <w:tab w:val="right" w:pos="9355"/>
      </w:tabs>
    </w:pPr>
  </w:style>
  <w:style w:type="paragraph" w:styleId="14">
    <w:name w:val="Normal (Web)"/>
    <w:basedOn w:val="1"/>
    <w:uiPriority w:val="0"/>
    <w:pPr>
      <w:spacing w:before="100" w:beforeAutospacing="1" w:after="100" w:afterAutospacing="1"/>
    </w:pPr>
  </w:style>
  <w:style w:type="paragraph" w:styleId="15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9"/>
    <w:uiPriority w:val="0"/>
    <w:pPr>
      <w:suppressAutoHyphens/>
      <w:spacing w:line="1" w:lineRule="atLeast"/>
      <w:ind w:left="-1" w:leftChars="-1" w:hanging="1" w:hangingChars="1"/>
      <w:textAlignment w:val="top"/>
      <w:outlineLvl w:val="0"/>
    </w:pPr>
    <w:rPr>
      <w:position w:val="-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_Style 17"/>
    <w:basedOn w:val="17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первый элемент и дата" Version="1987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2LVgZT1qnYkqiHugxwxsUK7LPg==">AMUW2mVah05FY4jXEWH4MqtAzDmC0pv2PWUa/ZvZiX0hR95PaqBNHQVTZ1wfD0FbEScJO6s+HYILYqnqz449SJ0x4Yg0HPSGsS5M7/iUGNGI81wFz6/4WaA=</go:docsCustomData>
</go:gDocsCustomXmlDataStorage>
</file>

<file path=customXml/itemProps1.xml><?xml version="1.0" encoding="utf-8"?>
<ds:datastoreItem xmlns:ds="http://schemas.openxmlformats.org/officeDocument/2006/customXml" ds:itemID="{F38515EB-7BA4-415B-BA52-93BFD9962D94}">
  <ds:schemaRefs/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604</Words>
  <Characters>3447</Characters>
  <Lines>28</Lines>
  <Paragraphs>8</Paragraphs>
  <TotalTime>0</TotalTime>
  <ScaleCrop>false</ScaleCrop>
  <LinksUpToDate>false</LinksUpToDate>
  <CharactersWithSpaces>4043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2022-12-08T10:10:00Z</dcterms:created>
  <dc:creator>HB.BY - Хостинг Беларуси</dc:creator>
  <cp:lastModifiedBy>А.Т.</cp:lastModifiedBy>
  <dcterms:modified xsi:type="dcterms:W3CDTF">2023-10-16T14:41:40Z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A3D0FC2AC07648C6BCF3813556403C64</vt:lpwstr>
  </property>
</Properties>
</file>